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-989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Which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decmain method below would allow a class to be started as a standalone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program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Select the one correct answer.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public static int main(char args[])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public static void main(String args[])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public static void MAIN(String args[])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public static void main(String args)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public static void main(char args[])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all gets printed when the following code is compiled and run? Select the three correct answers.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100" w:line="240" w:before="100"/>
        <w:ind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public class xyz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public static void main(String args[])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for(int i = 0; i &lt; 2; i++)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hanging="989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for(int j = 2; j&gt;= 0; j--)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   if(i == j) break;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   System.out.println("i=" + i + " j="+j);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i=0 j=0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i=0 j=1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i=0 j=2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i=1 j=0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i=1 j=1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i=1 j=2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i=2 j=0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i=2 j=1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i=2 j=2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gets printed when the following code is compiled and run with the following command - </w:t>
        <w:br w:type="textWrapping"/>
        <w:t xml:space="preserve">java test 2 </w:t>
        <w:br w:type="textWrapping"/>
        <w:t xml:space="preserve">Select the one correct answer.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public class test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public static void main(String args[]) {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Integer intObj=Integer.valueOf(args[args.length-1]);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int i = intObj.intValue();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if(args.length &gt; 1)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System.out.println(i);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if(args.length &gt; 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System.out.println(i - 1);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else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System.out.println(i - 2);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test -1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 Java technology what expression can be used to represent number of elements in an array named arr 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How would the number 5 be represented in hex using up-to four characters.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Which of the following is a Java keyword. Select the four correct answers.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extern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synchronized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volatile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friend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friendly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transient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Is the following statement true or false. The constructor of a class must not have a return type.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true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false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is the number of bytes used by Java primitive long. Select the one correct answer.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number of bytes is compiler dependent.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64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is returned when the method substring(2, 4) is invoked on the string "example"? Include the answer in quotes as the result is of type String.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Which of the following is correct? Select the two correct answers.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native keyword indicates that the method is implemented in another language like C/C++.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only statements that can appear before an import statement in a Java file are comments.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method definitions inside interfaces are public and abstract. They cannot be private or protected.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class constructor may have public or protected keyword before them, nothing else.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is the result of evaluating the expression 14 ^ 23. Select the one correct answer.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25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37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6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31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17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9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24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Which of the following are true. Select the one correct answers.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&amp;&amp; operator is used for short-circuited logical AND.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~ operator is the bit-wise XOR operator.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| operator is used to perform bitwise OR and also short-circuited logical OR.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unsigned right shift operator in Java is &gt;&gt;.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Name the access modifier which when used with a method, makes it available to all the classes in the same package and to all the subclasses of the class.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Which of the following is true. Select the two correct answers.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class that is abstract may not be instantiated.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final keyword indicates that the body of a method is to be found elsewhere. The code is written in non-Java language, typically in C/C++.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static variable indicates there is only one copy of that variable.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method defined as private indicates that it is accessible to all other classes in the same package.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all gets printed when the following program is compiled and run. Select the two correct answers.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public class test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public static void main(String args[]) {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int i, j=1;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i = (j&gt;1)?2:1;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switch(i)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case 0: System.out.println(0); break;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case 1: System.out.println(1);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case 2: System.out.println(2); break;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case 3: System.out.println(3); break;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0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all gets printed when the following program is compiled and run. Select the one correct answer.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public class test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public static void main(String args[]) {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int i=0, j=2;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do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i=++i;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j--;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} while(j&gt;0);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System.out.println(i);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0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program does not compile because of statement "i=++i;"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all gets printed when the following gets compiled and run. Select the three correct answers.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public class test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</w:t>
        <w:tab/>
        <w:t xml:space="preserve">public static void main(String args[]) {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</w:t>
        <w:tab/>
        <w:t xml:space="preserve">int i=1, j=1;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try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   i++;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   j--;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   if(i/j &gt; 1)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       i++;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catch(ArithmeticException e)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   System.out.println(0);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catch(ArrayIndexOutOfBoundsException e)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   System.out.println(1);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catch(Exception e)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   System.out.println(2);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finally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   System.out.println(3);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System.out.println(4);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1"/>
        <w:pPrChange w:id="0" w:date="2014-07-22T11:13:47Z" w:author="Anonymous">
          <w:pPr>
            <w:keepNext w:val="0"/>
            <w:keepLines w:val="0"/>
            <w:widowControl w:val="0"/>
            <w:numPr>
              <w:ilvl w:val="0"/>
              <w:numId w:val="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Rule="auto" w:after="0" w:line="240"/>
            <w:ind w:left="720" w:hanging="359"/>
            <w:contextualSpacing w:val="1"/>
          </w:pPr>
        </w:pPrChange>
      </w:pPr>
      <w:r w:rsidRPr="00000000" w:rsidR="00000000" w:rsidDel="00000000">
        <w:rPr>
          <w:rtl w:val="0"/>
        </w:rPr>
      </w:r>
      <w:commentRangeStart w:id="0"/>
      <w:commentRangeEnd w:id="0"/>
      <w:r w:rsidRPr="00000000" w:rsidR="00000000" w:rsidDel="00000000">
        <w:commentReference w:id="0"/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0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all gets printed when the following gets compiled and run. Select the two correct answers.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public class test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public static void main(String args[]) {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int i=1, j=1;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try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   i++;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   j--;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   if(i == j)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       i++;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catch(ArithmeticException e)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   System.out.println(0);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catch(ArrayIndexOutOfBoundsException e)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   System.out.println(1);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catch(Exception e)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   System.out.println(2);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finally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    System.out.println(3);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System.out.println(4);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0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all gets printed when the following gets compiled and run. Select the two correct answers.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public class test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public static void main(String args[]) {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String s1 = "abc";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String s2 = "abc";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if(s1 == s2)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System.out.println(1);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else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System.out.println(2);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if(s1.equals(s2))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System.out.println(3);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else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System.out.println(4);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all gets printed when the following gets compiled and run. Select the two correct answers.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public class test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public static void main(String args[]) {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String s1 = "abc";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String s2 = new String("abc");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if(s1 == s2)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System.out.println(1);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else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System.out.println(2);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if(s1.equals(s2))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System.out.println(3);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else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System.out.println(4);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Which of the following are legal array declarations. Select the three correct answers.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int i[5][];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int i[][];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int []i[];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int i[5][5];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int[][] a;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is the range of values that can be specified for an int. Select the one correct answer.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range of values is compiler dependent.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-2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31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to 2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31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- 1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-2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31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-1 to 2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31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-2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15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to 2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15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- 1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-2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15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-1 to 2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15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How can you ensure that the memory allocated by an object is freed. Select the one correct answer.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By invoking the free method on the object.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By calling system.gc() method.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By setting all references to the object to new values (say null).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Garbage collection cannot be forced. The programmer cannot force the JVM to free the memory used by an object.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gets printed when the following code is compiled and run. Select the one correct answer.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public class test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public static void main(String args[]) {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int i = 1;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do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i--;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} while (i &gt; 2);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System.out.println(i);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0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-1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Which of these is a legal definition of a method named m assuming it throws IOException, and returns void. Also assume that the method does not take any arguments. Select the one correct answer.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void m() throws IOException{}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void m() throw IOException{}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void m(void) throws IOException{}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m() throws IOException{}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void m() {} throws IOException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Which of the following are legal identifier names in Java. Select the two correct answers.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%abcd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$abcd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1abcd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package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_a_long_name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At what stage in the following method does the object initially referenced by s becomes available for garbage collection. Select the one correct answer.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void method X()  {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String r = new String("abc");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String s = new String("abc");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r = r+1; //1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r = null; //2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s = s + r; //3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} //4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Before statement labeled 1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Before statement labeled 2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Before statement labeled 3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Before statement labeled 4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Never.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String s = new String("xyz");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br w:type="textWrapping"/>
        <w:t xml:space="preserve">Assuming the above declaration, which of the following statements would compile. Select the one correct answer.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 = 2 * s;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int i = s[0];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 = s + s;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 = s &gt;&gt; 2;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None of the above.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Which of the following statements related to Garbage Collection are correct. Select the two correct answers.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It is possible for a program to free memory at a given time.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Garbage Collection feature of Java ensures that the program never runs out of memory.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It is possible for a program to make an object available for Garbage Collection.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finalize method of an object is invoked before garbage collection is performed on the object.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If a base class has a method defined as </w:t>
        <w:br w:type="textWrapping"/>
        <w:t xml:space="preserve">void method() { } </w:t>
        <w:br w:type="textWrapping"/>
        <w:t xml:space="preserve">Which of the following are legal prototypes in a derived class of this class. Select the two correct answers.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void method() {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int method() { return 0;}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void method(int i) {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private void method() {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 which all cases does an exception gets generated. Select the two correct answers.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br w:type="textWrapping"/>
      </w: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int i = 0, j = 1;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if((i == 0) || (j/i == 1))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if((i == 0) | (j/i == 1))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if((i != 0) &amp;&amp; (j/i == 1))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if((i != 0) &amp; (j/i == 1))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Which of the following statements are true. Select the two correct answers.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wait method defined in the Thread class, can be used to convert a thread from Running state to Waiting state.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wait(), notify(), and notifyAll() methods must be executed in synchronized code.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notify() and notifyAll() methods can be used to signal and move waiting threads to ready-to-run state.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Thread class is an abstract class.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Which keyword when applied on a method indicates that only one thread should execute the method at a time. Select the one correct answer.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transient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volatile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synchronized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native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static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final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is the name of the Collection interface used to represent elements in a sequence (in a particular order). Select the one correct answer.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Collection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List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Map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Which of these classes implement the Collection interface SortedMap. Select the one correct answers.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HashMap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Hashtable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TreeMap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HashSet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TreeSet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Vector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Which of the following are true about interfaces. Select the two correct answers.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Methods declared in interfaces are implicitly private.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Variables declared in interfaces are implicitly public, static, and final.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An interface can extend any number of interfaces.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keyword implements indicate that an interface inherits from another.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Assume that class A extends class B, which extends class C. Also all the three classes implement the method test(). How can a method in a class A invoke the test() method defined in class C (without creating a new instance of class C). Select the one correct answer.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test();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super.test();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super.super.test();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::test();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C.test();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It is not possible to invoke test() method defined in C from a method in A.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is the return type of method round(double d) defined in Math class.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gets written on the screen when the following program is compiled and run. Select the one right answer.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public class test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public static void main(String args[]) {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int i;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float  f = 2.3f;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double d = 2.7;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i = ((int)Math.ceil(f)) * ((int)Math.round(d));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System.out.println(i);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5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6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6.1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9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Is the following statement true or false. As the toString method is defined in the Object class, System.out.println can be used to print any object.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true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false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Which of these classes defined in java.io and used for file-handling are abstract. Select the two correct answers.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InputStream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PrintStream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Reader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FileInputStream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FileWriter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Name the collection interface used to represent collections that maintain unique elements.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is the result of compiling and running the following program.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public class test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public static void main(String args[]) {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String str1="abc";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String str2="def";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String str3=str1.concat(str2);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str1.concat(str2);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   System.out.println(str1);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abc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def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abcabc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abcdef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defabc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abcdefdef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Select the one correct answer. The number of characters in an object of a class String is given by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member variable called size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member variable called length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method size() returns the number of characters.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method length() returns the number of characters.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Select the one correct answer. Which method defined in Integer class can be used to convert an Integer object to primitive int type.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valueOf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intValue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getInt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getInteger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Name the return type of method hashCode() defined in Object class, which is used to get the unique hash value of an Object.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Which of the following are correct. Select the one correct answer.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An import statement, if defined, must always be the first non-comment statement of the file.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private members are accessible to all classes in the same package.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An abstract class can be declared as final.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Local variables cannot be declared as static.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Name the keyword that makes a variable belong to a class, rather than being defined for each instance of the class. Select the one correct answer.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static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final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abstract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native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volatile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transient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Which of these are core interfaces in the collection framework. Select the one correct answer.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Tree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Stack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Queue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Array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LinkedList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Map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Which of these statements are true. Select the two correct answers.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For each try block there must be at least one catch block defined.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try block may be followed by any number of finally blocks.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try block must be followed by at least one finally or catch block.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100" w:line="240" w:before="100"/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If both catch and finally blocks are defined, catch block must precede the finally block.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contextualSpacing w:val="0"/>
        <w:rPr>
          <w:ins w:id="1" w:date="2014-07-17T07:17:29Z" w:author="Pooja Bawa"/>
        </w:rPr>
      </w:pPr>
      <w:ins w:id="1" w:date="2014-07-17T07:17:29Z" w:author="Pooja Bawa">
        <w:r w:rsidRPr="00000000" w:rsidR="00000000" w:rsidDel="00000000">
          <w:rPr>
            <w:rtl w:val="0"/>
          </w:rPr>
        </w:r>
      </w:ins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Answers to Sample Test 1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b, c, f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d. Note that the program gets one command line argument - 2. args.length will get set to 1. So the condition if(args.length &gt; 1) will fail, and the second check if(args.length &gt; 0) will return true.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arr.length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Any of these is correct - 0x5, 0x05, 0X05, 0X5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b, c, f, g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"am"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a, c. Please note that b is not correct. A package statement may appear before an import statement. A class constructor may be declared private also. Hence d is incorrect.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protected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a, c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b, c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a, d, 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d, 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a, c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b, c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b, c, 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b, e . The option c is incorrect because a Java identifier name cannot begin with a digit.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c, 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a, 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b, 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b, 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b, 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long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a, 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00" w:line="240" w:before="10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c, 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4-07-22T11:13:47Z" w:author="SUDHIR MURKUT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_Accepted suggestion_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ourier New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SCJP java dumps.docx</dc:title>
</cp:coreProperties>
</file>